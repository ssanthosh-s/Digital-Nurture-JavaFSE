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40" w:lineRule="auto"/>
        <w:rPr>
          <w:u w:val="single"/>
        </w:rPr>
      </w:pPr>
      <w:bookmarkStart w:colFirst="0" w:colLast="0" w:name="_3h3lo96nsm6p" w:id="0"/>
      <w:bookmarkEnd w:id="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ins w:author="Santhosh kumar S" w:id="0" w:date="2025-06-28T09:08:25Z">
        <w:r w:rsidDel="00000000" w:rsidR="00000000" w:rsidRPr="00000000">
          <w:rPr>
            <w:i w:val="1"/>
            <w:rtl w:val="0"/>
          </w:rPr>
          <w:t xml:space="preserve">SOURCE CODE :</w:t>
        </w:r>
        <w:r w:rsidDel="00000000" w:rsidR="00000000" w:rsidRPr="00000000">
          <w:rPr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SERVEROUTPUT ON;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CURSOR senior_discount_cur IS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SELECT l.LoanID, l.InterestRate, c.CustomerID, c.DOB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FROM Loans 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JOIN Customers c ON l.CustomerID = c.CustomerID;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v_age NUMBER;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rec IN senior_discount_cur LOOP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Calculate age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v_age := TRUNC(MONTHS_BETWEEN(SYSDATE, rec.DOB) / 12);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v_age &gt; 60 THEN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UPDATE Loans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WHERE LoanID = rec.LoanID;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 IF;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LOOP;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COMMIT;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DBMS_OUTPUT.PUT_LINE('Discount applied to customers over 60.');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22">
      <w:pPr>
        <w:rPr>
          <w:color w:val="6aa84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aa84f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OUTPUT : </w:t>
        <w:br w:type="textWrapping"/>
        <w:br w:type="textWrapping"/>
        <w:br w:type="textWrapping"/>
      </w:r>
      <w:r w:rsidDel="00000000" w:rsidR="00000000" w:rsidRPr="00000000">
        <w:rPr>
          <w:color w:val="6aa84f"/>
        </w:rPr>
        <w:drawing>
          <wp:inline distB="114300" distT="114300" distL="114300" distR="114300">
            <wp:extent cx="5943600" cy="227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Write a PL/SQL block that iterates through all customers and sets a flag IsVIP to TRUE for those with a balance over $10,00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CURSOR cur_vip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SELECT CustomerID, Name, Balance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FROM Customers;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rec IN cur_vip LOOP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rec.Balance &gt; 10000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SET LastModified = SYSDATE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DBMS_OUTPUT.PUT_LINE('Customer ' || rec.Name || ' promoted to VIP.');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OUTPUT : 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Scenario 3: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Write a PL/SQL block that fetches all loans due in the next 30 days and prints a reminder message for each customer.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SOURCE CODE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SET SERVEROUTPUT ON;</w:t>
      </w:r>
    </w:p>
    <w:p w:rsidR="00000000" w:rsidDel="00000000" w:rsidP="00000000" w:rsidRDefault="00000000" w:rsidRPr="00000000" w14:paraId="0000004A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4B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CURSOR cur_due_loans IS</w:t>
      </w:r>
    </w:p>
    <w:p w:rsidR="00000000" w:rsidDel="00000000" w:rsidP="00000000" w:rsidRDefault="00000000" w:rsidRPr="00000000" w14:paraId="0000004C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SELECT l.LoanID, c.Name AS CustomerName, l.EndDate</w:t>
      </w:r>
    </w:p>
    <w:p w:rsidR="00000000" w:rsidDel="00000000" w:rsidP="00000000" w:rsidRDefault="00000000" w:rsidRPr="00000000" w14:paraId="0000004D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FROM Loans l</w:t>
      </w:r>
    </w:p>
    <w:p w:rsidR="00000000" w:rsidDel="00000000" w:rsidP="00000000" w:rsidRDefault="00000000" w:rsidRPr="00000000" w14:paraId="0000004E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4F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WHERE l.EndDate BETWEEN SYSDATE AND SYSDATE + 30;</w:t>
      </w:r>
    </w:p>
    <w:p w:rsidR="00000000" w:rsidDel="00000000" w:rsidP="00000000" w:rsidRDefault="00000000" w:rsidRPr="00000000" w14:paraId="00000050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rec IN cur_due_loans LOOP</w:t>
      </w:r>
    </w:p>
    <w:p w:rsidR="00000000" w:rsidDel="00000000" w:rsidP="00000000" w:rsidRDefault="00000000" w:rsidRPr="00000000" w14:paraId="00000053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DBMS_OUTPUT.PUT_LINE('Reminder: Loan ID ' || rec.LoanID || 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' for customer ' || rec.CustomerName ||</w:t>
      </w:r>
    </w:p>
    <w:p w:rsidR="00000000" w:rsidDel="00000000" w:rsidP="00000000" w:rsidRDefault="00000000" w:rsidRPr="00000000" w14:paraId="00000055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' is due on ' || TO_CHAR(rec.EndDate, 'DD-MON-YYYY'));</w:t>
      </w:r>
    </w:p>
    <w:p w:rsidR="00000000" w:rsidDel="00000000" w:rsidP="00000000" w:rsidRDefault="00000000" w:rsidRPr="00000000" w14:paraId="00000056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57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9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